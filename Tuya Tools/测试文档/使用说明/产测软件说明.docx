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69" w:rsidRDefault="006B0AB1" w:rsidP="00BF1B9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产测软件说明</w:t>
      </w:r>
    </w:p>
    <w:p w:rsidR="00284A69" w:rsidRDefault="00284A69" w:rsidP="00284A69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一、硬件连接</w:t>
      </w:r>
    </w:p>
    <w:p w:rsidR="00284A69" w:rsidRDefault="00284A69" w:rsidP="00284A69">
      <w:pPr>
        <w:widowControl/>
        <w:jc w:val="left"/>
        <w:rPr>
          <w:sz w:val="36"/>
          <w:szCs w:val="36"/>
        </w:rPr>
      </w:pPr>
    </w:p>
    <w:p w:rsidR="00284A69" w:rsidRDefault="00C716C5" w:rsidP="00284A69">
      <w:pPr>
        <w:widowControl/>
        <w:jc w:val="lef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172557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69" w:rsidRDefault="00284A69" w:rsidP="00284A69">
      <w:pPr>
        <w:widowControl/>
        <w:jc w:val="left"/>
        <w:rPr>
          <w:sz w:val="36"/>
          <w:szCs w:val="36"/>
        </w:rPr>
      </w:pPr>
    </w:p>
    <w:p w:rsidR="00284A69" w:rsidRDefault="00284A69" w:rsidP="00284A69">
      <w:pPr>
        <w:widowControl/>
        <w:jc w:val="left"/>
        <w:rPr>
          <w:sz w:val="36"/>
          <w:szCs w:val="36"/>
        </w:rPr>
      </w:pPr>
    </w:p>
    <w:p w:rsidR="00284A69" w:rsidRDefault="00284A69" w:rsidP="00284A69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二、软件使用说明</w:t>
      </w:r>
    </w:p>
    <w:p w:rsidR="00284A69" w:rsidRDefault="00284A69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6360A">
        <w:rPr>
          <w:rFonts w:hint="eastAsia"/>
          <w:sz w:val="28"/>
          <w:szCs w:val="28"/>
        </w:rPr>
        <w:t>PC</w:t>
      </w:r>
      <w:r w:rsidR="0066360A">
        <w:rPr>
          <w:rFonts w:hint="eastAsia"/>
          <w:sz w:val="28"/>
          <w:szCs w:val="28"/>
        </w:rPr>
        <w:t>端跟</w:t>
      </w:r>
      <w:r w:rsidR="0066360A">
        <w:rPr>
          <w:rFonts w:hint="eastAsia"/>
          <w:sz w:val="28"/>
          <w:szCs w:val="28"/>
        </w:rPr>
        <w:t>DUT</w:t>
      </w:r>
      <w:r w:rsidR="0066360A">
        <w:rPr>
          <w:rFonts w:hint="eastAsia"/>
          <w:sz w:val="28"/>
          <w:szCs w:val="28"/>
        </w:rPr>
        <w:t>通过串口线进行连接</w:t>
      </w:r>
      <w:r w:rsidR="002B28E6">
        <w:rPr>
          <w:rFonts w:hint="eastAsia"/>
          <w:sz w:val="28"/>
          <w:szCs w:val="28"/>
        </w:rPr>
        <w:t>，并且将音频连接线连接</w:t>
      </w:r>
      <w:r w:rsidR="002B28E6">
        <w:rPr>
          <w:rFonts w:hint="eastAsia"/>
          <w:sz w:val="28"/>
          <w:szCs w:val="28"/>
        </w:rPr>
        <w:t>PC</w:t>
      </w:r>
      <w:r w:rsidR="002B28E6">
        <w:rPr>
          <w:rFonts w:hint="eastAsia"/>
          <w:sz w:val="28"/>
          <w:szCs w:val="28"/>
        </w:rPr>
        <w:t>的音频输出口和测试治具上。</w:t>
      </w:r>
    </w:p>
    <w:p w:rsidR="0066360A" w:rsidRDefault="0066360A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、串口线连接好以后，查看此串口线分配的端口（按如图所示查看）</w:t>
      </w:r>
    </w:p>
    <w:p w:rsidR="001C682D" w:rsidRDefault="0066360A" w:rsidP="001C682D">
      <w:pPr>
        <w:keepNext/>
        <w:widowControl/>
        <w:jc w:val="center"/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35490" cy="17969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02" cy="179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0A" w:rsidRDefault="001C682D" w:rsidP="001C682D">
      <w:pPr>
        <w:pStyle w:val="a6"/>
        <w:jc w:val="center"/>
      </w:pPr>
      <w:r>
        <w:rPr>
          <w:rFonts w:hint="eastAsia"/>
        </w:rPr>
        <w:t>右键计算机，选择管理项</w:t>
      </w:r>
    </w:p>
    <w:p w:rsidR="001C682D" w:rsidRDefault="001C682D" w:rsidP="001C68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843383" cy="1932167"/>
            <wp:effectExtent l="19050" t="0" r="4467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362" cy="19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2D" w:rsidRDefault="001C682D" w:rsidP="001C682D">
      <w:pPr>
        <w:pStyle w:val="a6"/>
        <w:jc w:val="center"/>
      </w:pPr>
      <w:r>
        <w:rPr>
          <w:rFonts w:hint="eastAsia"/>
        </w:rPr>
        <w:t>点击设备管理</w:t>
      </w:r>
    </w:p>
    <w:p w:rsidR="001C682D" w:rsidRDefault="001C682D" w:rsidP="001C682D"/>
    <w:p w:rsidR="001C682D" w:rsidRDefault="001C682D" w:rsidP="001C682D">
      <w:pPr>
        <w:keepNext/>
        <w:jc w:val="center"/>
      </w:pPr>
      <w:r>
        <w:rPr>
          <w:noProof/>
        </w:rPr>
        <w:drawing>
          <wp:inline distT="0" distB="0" distL="0" distR="0">
            <wp:extent cx="2204934" cy="2051437"/>
            <wp:effectExtent l="19050" t="0" r="4866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59" cy="205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2D" w:rsidRDefault="001C682D" w:rsidP="001C682D">
      <w:pPr>
        <w:pStyle w:val="a6"/>
        <w:jc w:val="center"/>
      </w:pPr>
      <w:r>
        <w:rPr>
          <w:rFonts w:hint="eastAsia"/>
        </w:rPr>
        <w:t>点开端口选项</w:t>
      </w:r>
    </w:p>
    <w:p w:rsidR="00163B74" w:rsidRDefault="00163B74" w:rsidP="00163B74">
      <w:pPr>
        <w:widowControl/>
        <w:jc w:val="left"/>
        <w:rPr>
          <w:sz w:val="28"/>
          <w:szCs w:val="28"/>
        </w:rPr>
      </w:pPr>
      <w:r w:rsidRPr="00163B74">
        <w:rPr>
          <w:rFonts w:hint="eastAsia"/>
          <w:sz w:val="28"/>
          <w:szCs w:val="28"/>
        </w:rPr>
        <w:t>3</w:t>
      </w:r>
      <w:r w:rsidRPr="00163B74">
        <w:rPr>
          <w:rFonts w:hint="eastAsia"/>
          <w:sz w:val="28"/>
          <w:szCs w:val="28"/>
        </w:rPr>
        <w:t>、在解压后的软件包下面寻找</w:t>
      </w:r>
      <w:r w:rsidRPr="00163B74">
        <w:rPr>
          <w:sz w:val="28"/>
          <w:szCs w:val="28"/>
        </w:rPr>
        <w:t>mptest.exe</w:t>
      </w:r>
      <w:r w:rsidRPr="00163B74">
        <w:rPr>
          <w:rFonts w:hint="eastAsia"/>
          <w:sz w:val="28"/>
          <w:szCs w:val="28"/>
        </w:rPr>
        <w:t>，双击运行产测软件</w:t>
      </w:r>
    </w:p>
    <w:p w:rsidR="00163B74" w:rsidRPr="00163B74" w:rsidRDefault="00163B74" w:rsidP="00163B74">
      <w:pPr>
        <w:widowControl/>
        <w:jc w:val="left"/>
        <w:rPr>
          <w:sz w:val="28"/>
          <w:szCs w:val="28"/>
        </w:rPr>
      </w:pPr>
    </w:p>
    <w:p w:rsidR="00707733" w:rsidRDefault="00163B74" w:rsidP="0070773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07733" w:rsidRPr="00707733">
        <w:rPr>
          <w:rFonts w:hint="eastAsia"/>
          <w:sz w:val="28"/>
          <w:szCs w:val="28"/>
        </w:rPr>
        <w:t>、</w:t>
      </w:r>
      <w:r w:rsidR="00707733">
        <w:rPr>
          <w:rFonts w:hint="eastAsia"/>
          <w:sz w:val="28"/>
          <w:szCs w:val="28"/>
        </w:rPr>
        <w:t>由于有一个测试项需要</w:t>
      </w:r>
      <w:r w:rsidR="00707733">
        <w:rPr>
          <w:rFonts w:hint="eastAsia"/>
          <w:sz w:val="28"/>
          <w:szCs w:val="28"/>
        </w:rPr>
        <w:t>PC</w:t>
      </w:r>
      <w:r w:rsidR="00707733">
        <w:rPr>
          <w:rFonts w:hint="eastAsia"/>
          <w:sz w:val="28"/>
          <w:szCs w:val="28"/>
        </w:rPr>
        <w:t>输出音频，所以在第一次测试前请确保</w:t>
      </w:r>
      <w:r w:rsidR="00707733">
        <w:rPr>
          <w:rFonts w:hint="eastAsia"/>
          <w:sz w:val="28"/>
          <w:szCs w:val="28"/>
        </w:rPr>
        <w:t>PC</w:t>
      </w:r>
      <w:r w:rsidR="00707733">
        <w:rPr>
          <w:rFonts w:hint="eastAsia"/>
          <w:sz w:val="28"/>
          <w:szCs w:val="28"/>
        </w:rPr>
        <w:t>能输出音频并且有一个合适的音量输出（</w:t>
      </w:r>
      <w:r w:rsidR="00013C8C">
        <w:rPr>
          <w:rFonts w:hint="eastAsia"/>
          <w:sz w:val="28"/>
          <w:szCs w:val="28"/>
        </w:rPr>
        <w:t>由于不同电脑输出音量可能存在差异，建议产线电脑先将音量设置在</w:t>
      </w:r>
      <w:r w:rsidR="00013C8C">
        <w:rPr>
          <w:rFonts w:hint="eastAsia"/>
          <w:sz w:val="28"/>
          <w:szCs w:val="28"/>
        </w:rPr>
        <w:t>5</w:t>
      </w:r>
      <w:r w:rsidR="00013C8C">
        <w:rPr>
          <w:rFonts w:hint="eastAsia"/>
          <w:sz w:val="28"/>
          <w:szCs w:val="28"/>
        </w:rPr>
        <w:t>，然后用一片芯片进行测试，看</w:t>
      </w:r>
      <w:r w:rsidR="00013C8C">
        <w:rPr>
          <w:rFonts w:hint="eastAsia"/>
          <w:sz w:val="28"/>
          <w:szCs w:val="28"/>
        </w:rPr>
        <w:t>MIC INPUT</w:t>
      </w:r>
      <w:r w:rsidR="00013C8C">
        <w:rPr>
          <w:rFonts w:hint="eastAsia"/>
          <w:sz w:val="28"/>
          <w:szCs w:val="28"/>
        </w:rPr>
        <w:t>项的测试结果能否成功，若不能成功将音量增加一级；</w:t>
      </w:r>
      <w:r w:rsidR="00013C8C" w:rsidRPr="00013C8C">
        <w:rPr>
          <w:rFonts w:hint="eastAsia"/>
          <w:color w:val="FF0000"/>
          <w:sz w:val="28"/>
          <w:szCs w:val="28"/>
        </w:rPr>
        <w:t>千万不能把音量增加太大，否则会造成芯片的损坏</w:t>
      </w:r>
      <w:r w:rsidR="00707733">
        <w:rPr>
          <w:rFonts w:hint="eastAsia"/>
          <w:sz w:val="28"/>
          <w:szCs w:val="28"/>
        </w:rPr>
        <w:t>）</w:t>
      </w:r>
    </w:p>
    <w:p w:rsidR="00C46DB3" w:rsidRPr="00CC2D8D" w:rsidRDefault="00C46DB3" w:rsidP="00707733">
      <w:pPr>
        <w:widowControl/>
        <w:jc w:val="left"/>
        <w:rPr>
          <w:sz w:val="28"/>
          <w:szCs w:val="28"/>
        </w:rPr>
      </w:pPr>
    </w:p>
    <w:p w:rsidR="00A51328" w:rsidRDefault="00163B74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 w:rsidR="00A51328">
        <w:rPr>
          <w:rFonts w:hint="eastAsia"/>
          <w:sz w:val="28"/>
          <w:szCs w:val="28"/>
        </w:rPr>
        <w:t>、开启上位机软件，</w:t>
      </w:r>
      <w:r w:rsidR="001C682D">
        <w:rPr>
          <w:rFonts w:hint="eastAsia"/>
          <w:sz w:val="28"/>
          <w:szCs w:val="28"/>
        </w:rPr>
        <w:t>在</w:t>
      </w:r>
      <w:r w:rsidR="001C682D">
        <w:rPr>
          <w:rFonts w:hint="eastAsia"/>
          <w:sz w:val="28"/>
          <w:szCs w:val="28"/>
        </w:rPr>
        <w:t>Serial Select</w:t>
      </w:r>
      <w:r w:rsidR="001C682D">
        <w:rPr>
          <w:rFonts w:hint="eastAsia"/>
          <w:sz w:val="28"/>
          <w:szCs w:val="28"/>
        </w:rPr>
        <w:t>下面选择刚刚从查看到的串口端口号</w:t>
      </w:r>
      <w:r w:rsidR="001C682D">
        <w:rPr>
          <w:rFonts w:hint="eastAsia"/>
          <w:sz w:val="28"/>
          <w:szCs w:val="28"/>
        </w:rPr>
        <w:t xml:space="preserve"> </w:t>
      </w:r>
    </w:p>
    <w:p w:rsidR="00B97AA7" w:rsidRPr="001C682D" w:rsidRDefault="00B97AA7" w:rsidP="001C682D">
      <w:pPr>
        <w:widowControl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4367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A7" w:rsidRDefault="00B97AA7" w:rsidP="00284A69">
      <w:pPr>
        <w:widowControl/>
        <w:jc w:val="left"/>
        <w:rPr>
          <w:sz w:val="28"/>
          <w:szCs w:val="28"/>
        </w:rPr>
      </w:pPr>
    </w:p>
    <w:p w:rsidR="00B97AA7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、鼠标点击在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按钮上的空白框内，用扫描枪扫描条形码，此时</w:t>
      </w:r>
      <w:r>
        <w:rPr>
          <w:rFonts w:hint="eastAsia"/>
          <w:sz w:val="28"/>
          <w:szCs w:val="28"/>
        </w:rPr>
        <w:t>Bar Code</w:t>
      </w:r>
      <w:r>
        <w:rPr>
          <w:rFonts w:hint="eastAsia"/>
          <w:sz w:val="28"/>
          <w:szCs w:val="28"/>
        </w:rPr>
        <w:t>一栏应该会出现扫描到的条形码信息。</w:t>
      </w:r>
    </w:p>
    <w:p w:rsidR="00B97AA7" w:rsidRPr="00B97AA7" w:rsidRDefault="00B97AA7" w:rsidP="00284A69">
      <w:pPr>
        <w:widowControl/>
        <w:jc w:val="left"/>
        <w:rPr>
          <w:sz w:val="28"/>
          <w:szCs w:val="28"/>
        </w:rPr>
      </w:pPr>
    </w:p>
    <w:p w:rsidR="00A51328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1C682D">
        <w:rPr>
          <w:rFonts w:hint="eastAsia"/>
          <w:sz w:val="28"/>
          <w:szCs w:val="28"/>
        </w:rPr>
        <w:t>、点击</w:t>
      </w:r>
      <w:r w:rsidR="001C682D">
        <w:rPr>
          <w:rFonts w:hint="eastAsia"/>
          <w:sz w:val="28"/>
          <w:szCs w:val="28"/>
        </w:rPr>
        <w:t>START</w:t>
      </w:r>
      <w:r w:rsidR="001C682D">
        <w:rPr>
          <w:rFonts w:hint="eastAsia"/>
          <w:sz w:val="28"/>
          <w:szCs w:val="28"/>
        </w:rPr>
        <w:t>按钮开始模块的产测（此时测试架上的模块应该连接稳定且上电完成）</w:t>
      </w:r>
      <w:r w:rsidR="006D0156">
        <w:rPr>
          <w:rFonts w:hint="eastAsia"/>
          <w:sz w:val="28"/>
          <w:szCs w:val="28"/>
        </w:rPr>
        <w:t>。</w:t>
      </w:r>
    </w:p>
    <w:p w:rsidR="00A440F3" w:rsidRDefault="00A440F3" w:rsidP="00284A69">
      <w:pPr>
        <w:widowControl/>
        <w:jc w:val="left"/>
        <w:rPr>
          <w:sz w:val="28"/>
          <w:szCs w:val="28"/>
        </w:rPr>
      </w:pPr>
    </w:p>
    <w:p w:rsidR="00B97AA7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 w:rsidR="00A440F3">
        <w:rPr>
          <w:rFonts w:hint="eastAsia"/>
          <w:sz w:val="28"/>
          <w:szCs w:val="28"/>
        </w:rPr>
        <w:t>、若最后一项</w:t>
      </w:r>
      <w:r w:rsidR="00D52DE1">
        <w:rPr>
          <w:rFonts w:hint="eastAsia"/>
          <w:sz w:val="28"/>
          <w:szCs w:val="28"/>
        </w:rPr>
        <w:t>花费的时间是</w:t>
      </w:r>
      <w:r w:rsidR="00D52DE1">
        <w:rPr>
          <w:rFonts w:hint="eastAsia"/>
          <w:sz w:val="28"/>
          <w:szCs w:val="28"/>
        </w:rPr>
        <w:t>20s</w:t>
      </w:r>
      <w:r w:rsidR="00D52DE1">
        <w:rPr>
          <w:rFonts w:hint="eastAsia"/>
          <w:sz w:val="28"/>
          <w:szCs w:val="28"/>
        </w:rPr>
        <w:t>以上，并且</w:t>
      </w:r>
      <w:r w:rsidR="00A440F3">
        <w:rPr>
          <w:rFonts w:hint="eastAsia"/>
          <w:sz w:val="28"/>
          <w:szCs w:val="28"/>
        </w:rPr>
        <w:t>MIC INPUT</w:t>
      </w:r>
      <w:r w:rsidR="00D52DE1">
        <w:rPr>
          <w:rFonts w:hint="eastAsia"/>
          <w:sz w:val="28"/>
          <w:szCs w:val="28"/>
        </w:rPr>
        <w:t>显示</w:t>
      </w:r>
      <w:r w:rsidR="00A440F3">
        <w:rPr>
          <w:rFonts w:hint="eastAsia"/>
          <w:sz w:val="28"/>
          <w:szCs w:val="28"/>
        </w:rPr>
        <w:t>测试失败，建议将此片芯片进程重测，进一步</w:t>
      </w:r>
      <w:r w:rsidR="001A475C">
        <w:rPr>
          <w:rFonts w:hint="eastAsia"/>
          <w:sz w:val="28"/>
          <w:szCs w:val="28"/>
        </w:rPr>
        <w:t>确认</w:t>
      </w:r>
      <w:r w:rsidR="00A440F3">
        <w:rPr>
          <w:rFonts w:hint="eastAsia"/>
          <w:sz w:val="28"/>
          <w:szCs w:val="28"/>
        </w:rPr>
        <w:t>是否存在问题。</w:t>
      </w:r>
    </w:p>
    <w:p w:rsidR="00B97AA7" w:rsidRDefault="00B97AA7" w:rsidP="00284A69">
      <w:pPr>
        <w:widowControl/>
        <w:jc w:val="left"/>
        <w:rPr>
          <w:sz w:val="28"/>
          <w:szCs w:val="28"/>
        </w:rPr>
      </w:pPr>
    </w:p>
    <w:p w:rsidR="00B97AA7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、每一批次的模组测试完后，如需导出所有测试结果给慧想查看，点击</w:t>
      </w:r>
      <w:r>
        <w:rPr>
          <w:rFonts w:hint="eastAsia"/>
          <w:sz w:val="28"/>
          <w:szCs w:val="28"/>
        </w:rPr>
        <w:t>DB DEAL</w:t>
      </w:r>
      <w:r>
        <w:rPr>
          <w:rFonts w:hint="eastAsia"/>
          <w:sz w:val="28"/>
          <w:szCs w:val="28"/>
        </w:rPr>
        <w:t>按钮，选择需要导出的数据以及导出数据的范围，例如：</w:t>
      </w:r>
    </w:p>
    <w:p w:rsidR="00B97AA7" w:rsidRPr="00B97AA7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C0011001A</w:t>
      </w:r>
      <w:r>
        <w:rPr>
          <w:rFonts w:hint="eastAsia"/>
          <w:sz w:val="28"/>
          <w:szCs w:val="28"/>
        </w:rPr>
        <w:t>是条形码的前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位，代表中文艾美特风扇，</w:t>
      </w:r>
      <w:r>
        <w:rPr>
          <w:rFonts w:hint="eastAsia"/>
          <w:sz w:val="28"/>
          <w:szCs w:val="28"/>
        </w:rPr>
        <w:t>I0011002A</w:t>
      </w:r>
      <w:r>
        <w:rPr>
          <w:rFonts w:hint="eastAsia"/>
          <w:sz w:val="28"/>
          <w:szCs w:val="28"/>
        </w:rPr>
        <w:t>代表韩文信一模块</w:t>
      </w:r>
      <w:r w:rsidR="007E7C29">
        <w:rPr>
          <w:rFonts w:hint="eastAsia"/>
          <w:sz w:val="28"/>
          <w:szCs w:val="28"/>
        </w:rPr>
        <w:t>，前面两个输入框不输入将导出所有数据，输入条形码后</w:t>
      </w:r>
      <w:r w:rsidR="007E7C29">
        <w:rPr>
          <w:rFonts w:hint="eastAsia"/>
          <w:sz w:val="28"/>
          <w:szCs w:val="28"/>
        </w:rPr>
        <w:t>7</w:t>
      </w:r>
      <w:r w:rsidR="007E7C29">
        <w:rPr>
          <w:rFonts w:hint="eastAsia"/>
          <w:sz w:val="28"/>
          <w:szCs w:val="28"/>
        </w:rPr>
        <w:t>位代表导出模组序号区间的测试信息。</w:t>
      </w:r>
    </w:p>
    <w:p w:rsidR="00B97AA7" w:rsidRPr="00B97AA7" w:rsidRDefault="00B97AA7" w:rsidP="00284A69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8892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A7" w:rsidRDefault="00B97AA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40F3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、目前条形码总共由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位编码组成：</w:t>
      </w:r>
    </w:p>
    <w:p w:rsidR="00B97AA7" w:rsidRPr="00B97AA7" w:rsidRDefault="00B97AA7" w:rsidP="00284A69">
      <w:pPr>
        <w:widowControl/>
        <w:jc w:val="left"/>
        <w:rPr>
          <w:sz w:val="28"/>
          <w:szCs w:val="28"/>
        </w:rPr>
      </w:pPr>
      <w:ins w:id="0" w:author="Unknown">
        <w:r>
          <w:rPr>
            <w:rFonts w:ascii="Helvetica" w:hAnsi="Helvetica" w:cs="Helvetica"/>
            <w:color w:val="333333"/>
            <w:sz w:val="18"/>
            <w:szCs w:val="18"/>
            <w:shd w:val="clear" w:color="auto" w:fill="FFFFFF"/>
          </w:rPr>
          <w:t>C</w:t>
        </w:r>
      </w:ins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          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ins w:id="1" w:author="Unknown">
        <w:r>
          <w:rPr>
            <w:rFonts w:ascii="Helvetica" w:hAnsi="Helvetica" w:cs="Helvetica"/>
            <w:color w:val="333333"/>
            <w:sz w:val="18"/>
            <w:szCs w:val="18"/>
            <w:shd w:val="clear" w:color="auto" w:fill="FFFFFF"/>
          </w:rPr>
          <w:t>0011</w:t>
        </w:r>
      </w:ins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  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</w:t>
      </w:r>
      <w:ins w:id="2" w:author="Unknown">
        <w:r>
          <w:rPr>
            <w:rFonts w:ascii="Helvetica" w:hAnsi="Helvetica" w:cs="Helvetica"/>
            <w:color w:val="333333"/>
            <w:sz w:val="18"/>
            <w:szCs w:val="18"/>
            <w:shd w:val="clear" w:color="auto" w:fill="FFFFFF"/>
          </w:rPr>
          <w:t>001</w:t>
        </w:r>
      </w:ins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         </w:t>
      </w:r>
      <w:ins w:id="3" w:author="Unknown">
        <w:r>
          <w:rPr>
            <w:rFonts w:ascii="Helvetica" w:hAnsi="Helvetica" w:cs="Helvetica"/>
            <w:color w:val="333333"/>
            <w:sz w:val="18"/>
            <w:szCs w:val="18"/>
            <w:shd w:val="clear" w:color="auto" w:fill="FFFFFF"/>
          </w:rPr>
          <w:t>A</w:t>
        </w:r>
      </w:ins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                  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ins w:id="4" w:author="Unknown">
        <w:r>
          <w:rPr>
            <w:rFonts w:ascii="Helvetica" w:hAnsi="Helvetica" w:cs="Helvetica"/>
            <w:color w:val="333333"/>
            <w:sz w:val="18"/>
            <w:szCs w:val="18"/>
            <w:shd w:val="clear" w:color="auto" w:fill="FFFFFF"/>
          </w:rPr>
          <w:t>0000001</w:t>
        </w:r>
      </w:ins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芯片型号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版本号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客户编码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  </w:t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产品类型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  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模块递增编号</w:t>
      </w:r>
    </w:p>
    <w:p w:rsidR="00A51328" w:rsidRDefault="00B97AA7" w:rsidP="00284A6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一个完整的中文艾美特风扇语音模块应该是：</w:t>
      </w:r>
      <w:r>
        <w:rPr>
          <w:rFonts w:hint="eastAsia"/>
          <w:sz w:val="28"/>
          <w:szCs w:val="28"/>
        </w:rPr>
        <w:t>C0011001A0000001</w:t>
      </w:r>
    </w:p>
    <w:p w:rsidR="00B97AA7" w:rsidRPr="00B97AA7" w:rsidRDefault="00B97AA7" w:rsidP="00284A69">
      <w:pPr>
        <w:widowControl/>
        <w:jc w:val="left"/>
        <w:rPr>
          <w:sz w:val="28"/>
          <w:szCs w:val="28"/>
        </w:rPr>
      </w:pPr>
    </w:p>
    <w:sectPr w:rsidR="00B97AA7" w:rsidRPr="00B97AA7" w:rsidSect="00AA113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FF4" w:rsidRDefault="00495FF4" w:rsidP="00284A69">
      <w:r>
        <w:separator/>
      </w:r>
    </w:p>
  </w:endnote>
  <w:endnote w:type="continuationSeparator" w:id="1">
    <w:p w:rsidR="00495FF4" w:rsidRDefault="00495FF4" w:rsidP="00284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BD" w:rsidRPr="00FF7639" w:rsidRDefault="007271BD" w:rsidP="007271BD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微软雅黑" w:eastAsia="微软雅黑" w:hAnsi="微软雅黑" w:cs="微软雅黑" w:hint="eastAsia"/>
        <w:i/>
        <w:iCs/>
        <w:noProof/>
        <w:kern w:val="0"/>
        <w:sz w:val="15"/>
        <w:szCs w:val="15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19685</wp:posOffset>
          </wp:positionV>
          <wp:extent cx="672465" cy="262255"/>
          <wp:effectExtent l="19050" t="0" r="0" b="0"/>
          <wp:wrapSquare wrapText="bothSides"/>
          <wp:docPr id="8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博鹏发科技集团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第 </w: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="00BF1B96" w:rsidRPr="00BF1B96">
      <w:rPr>
        <w:rFonts w:ascii="微软雅黑" w:eastAsia="微软雅黑" w:hAnsi="微软雅黑" w:cs="微软雅黑"/>
        <w:i/>
        <w:noProof/>
        <w:sz w:val="15"/>
        <w:szCs w:val="15"/>
      </w:rPr>
      <w:t>2</w: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共 </w:t>
    </w:r>
    <w:fldSimple w:instr=" NUMPAGES  \* MERGEFORMAT ">
      <w:r w:rsidR="00BF1B96" w:rsidRPr="00BF1B96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5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7271BD" w:rsidRPr="00FF7639" w:rsidRDefault="007271BD" w:rsidP="007271BD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7271BD" w:rsidRDefault="007271BD">
    <w:pPr>
      <w:pStyle w:val="a4"/>
    </w:pPr>
  </w:p>
  <w:p w:rsidR="00B81817" w:rsidRDefault="00B8181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FF4" w:rsidRDefault="00495FF4" w:rsidP="00284A69">
      <w:r>
        <w:separator/>
      </w:r>
    </w:p>
  </w:footnote>
  <w:footnote w:type="continuationSeparator" w:id="1">
    <w:p w:rsidR="00495FF4" w:rsidRDefault="00495FF4" w:rsidP="00284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17" w:rsidRPr="00B81817" w:rsidRDefault="00B81817">
    <w:pPr>
      <w:pStyle w:val="a3"/>
      <w:rPr>
        <w:sz w:val="32"/>
        <w:szCs w:val="32"/>
      </w:rPr>
    </w:pPr>
    <w:r w:rsidRPr="00B81817">
      <w:rPr>
        <w:rFonts w:hint="eastAsia"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12700</wp:posOffset>
          </wp:positionH>
          <wp:positionV relativeFrom="margin">
            <wp:posOffset>-528955</wp:posOffset>
          </wp:positionV>
          <wp:extent cx="894080" cy="294005"/>
          <wp:effectExtent l="19050" t="0" r="1270" b="0"/>
          <wp:wrapSquare wrapText="bothSides"/>
          <wp:docPr id="6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400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1817">
      <w:rPr>
        <w:rFonts w:hint="eastAsia"/>
        <w:sz w:val="32"/>
        <w:szCs w:val="32"/>
      </w:rPr>
      <w:t>产测软件说明</w:t>
    </w:r>
  </w:p>
  <w:p w:rsidR="00B81817" w:rsidRDefault="00B8181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A69"/>
    <w:rsid w:val="00013C8C"/>
    <w:rsid w:val="00074A84"/>
    <w:rsid w:val="00097DFD"/>
    <w:rsid w:val="000E6516"/>
    <w:rsid w:val="00121997"/>
    <w:rsid w:val="00142AA0"/>
    <w:rsid w:val="00154DC3"/>
    <w:rsid w:val="00163B74"/>
    <w:rsid w:val="00190622"/>
    <w:rsid w:val="001A04CD"/>
    <w:rsid w:val="001A475C"/>
    <w:rsid w:val="001C682D"/>
    <w:rsid w:val="00246CE2"/>
    <w:rsid w:val="00260DEA"/>
    <w:rsid w:val="00284A69"/>
    <w:rsid w:val="002B28E6"/>
    <w:rsid w:val="0030597A"/>
    <w:rsid w:val="004270B1"/>
    <w:rsid w:val="00495FF4"/>
    <w:rsid w:val="004D437C"/>
    <w:rsid w:val="0055071E"/>
    <w:rsid w:val="0066360A"/>
    <w:rsid w:val="006B0AB1"/>
    <w:rsid w:val="006B3A7C"/>
    <w:rsid w:val="006D0156"/>
    <w:rsid w:val="00707733"/>
    <w:rsid w:val="007271BD"/>
    <w:rsid w:val="007E7C29"/>
    <w:rsid w:val="008F1218"/>
    <w:rsid w:val="00A440F3"/>
    <w:rsid w:val="00A51328"/>
    <w:rsid w:val="00A75502"/>
    <w:rsid w:val="00AA1138"/>
    <w:rsid w:val="00B81817"/>
    <w:rsid w:val="00B97AA7"/>
    <w:rsid w:val="00BD42DF"/>
    <w:rsid w:val="00BF1B96"/>
    <w:rsid w:val="00C10B7B"/>
    <w:rsid w:val="00C46DB3"/>
    <w:rsid w:val="00C716C5"/>
    <w:rsid w:val="00CC2D8D"/>
    <w:rsid w:val="00D52DE1"/>
    <w:rsid w:val="00D531B6"/>
    <w:rsid w:val="00D87A02"/>
    <w:rsid w:val="00D90132"/>
    <w:rsid w:val="00DC01A8"/>
    <w:rsid w:val="00DD2F03"/>
    <w:rsid w:val="00E77470"/>
    <w:rsid w:val="00EC3DE6"/>
    <w:rsid w:val="00EF025F"/>
    <w:rsid w:val="00F27B48"/>
    <w:rsid w:val="00F9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A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A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A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A6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C682D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B97AA7"/>
  </w:style>
  <w:style w:type="character" w:styleId="a7">
    <w:name w:val="Emphasis"/>
    <w:basedOn w:val="a0"/>
    <w:uiPriority w:val="20"/>
    <w:qFormat/>
    <w:rsid w:val="00B97A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2017-02-21T01:22:00Z</dcterms:created>
  <dcterms:modified xsi:type="dcterms:W3CDTF">2017-05-18T07:40:00Z</dcterms:modified>
</cp:coreProperties>
</file>